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9A" w:rsidRPr="00956E02" w:rsidRDefault="008712A0" w:rsidP="00427CB3">
      <w:pPr>
        <w:autoSpaceDE w:val="0"/>
        <w:autoSpaceDN w:val="0"/>
        <w:adjustRightInd w:val="0"/>
        <w:spacing w:line="480" w:lineRule="auto"/>
        <w:jc w:val="left"/>
        <w:rPr>
          <w:sz w:val="28"/>
          <w:szCs w:val="28"/>
          <w:rPrChange w:id="0" w:author="Fang, Rong" w:date="2019-11-13T13:41:00Z">
            <w:rPr>
              <w:sz w:val="28"/>
              <w:szCs w:val="28"/>
            </w:rPr>
          </w:rPrChange>
        </w:rPr>
      </w:pPr>
      <w:r w:rsidRPr="00956E02">
        <w:rPr>
          <w:kern w:val="0"/>
          <w:sz w:val="28"/>
          <w:szCs w:val="28"/>
        </w:rPr>
        <w:t xml:space="preserve">This </w:t>
      </w:r>
      <w:ins w:id="1" w:author="Fang, Rong" w:date="2019-11-13T13:24:00Z">
        <w:r w:rsidR="00886150" w:rsidRPr="00956E02">
          <w:rPr>
            <w:b/>
            <w:kern w:val="0"/>
            <w:sz w:val="28"/>
            <w:szCs w:val="28"/>
            <w:rPrChange w:id="2" w:author="Fang, Rong" w:date="2019-11-13T13:41:00Z">
              <w:rPr>
                <w:kern w:val="0"/>
                <w:sz w:val="28"/>
                <w:szCs w:val="28"/>
              </w:rPr>
            </w:rPrChange>
          </w:rPr>
          <w:t>ar</w:t>
        </w:r>
      </w:ins>
      <w:ins w:id="3" w:author="Fang, Rong" w:date="2019-11-13T13:25:00Z">
        <w:r w:rsidR="00886150" w:rsidRPr="00956E02">
          <w:rPr>
            <w:b/>
            <w:kern w:val="0"/>
            <w:sz w:val="28"/>
            <w:szCs w:val="28"/>
            <w:rPrChange w:id="4" w:author="Fang, Rong" w:date="2019-11-13T13:41:00Z">
              <w:rPr>
                <w:kern w:val="0"/>
                <w:sz w:val="28"/>
                <w:szCs w:val="28"/>
              </w:rPr>
            </w:rPrChange>
          </w:rPr>
          <w:t>ticle</w:t>
        </w:r>
      </w:ins>
      <w:del w:id="5" w:author="Fang, Rong" w:date="2019-11-13T13:25:00Z">
        <w:r w:rsidRPr="00993E70" w:rsidDel="00886150">
          <w:rPr>
            <w:kern w:val="0"/>
            <w:sz w:val="28"/>
            <w:szCs w:val="28"/>
          </w:rPr>
          <w:delText>passage</w:delText>
        </w:r>
      </w:del>
      <w:r w:rsidRPr="00993E70">
        <w:rPr>
          <w:kern w:val="0"/>
          <w:sz w:val="28"/>
          <w:szCs w:val="28"/>
        </w:rPr>
        <w:t xml:space="preserve"> is about a small </w:t>
      </w:r>
      <w:ins w:id="6" w:author="Fang, Rong" w:date="2019-11-13T13:25:00Z">
        <w:r w:rsidR="00886150" w:rsidRPr="00956E02">
          <w:rPr>
            <w:b/>
            <w:kern w:val="0"/>
            <w:sz w:val="28"/>
            <w:szCs w:val="28"/>
            <w:rPrChange w:id="7" w:author="Fang, Rong" w:date="2019-11-13T13:41:00Z">
              <w:rPr>
                <w:kern w:val="0"/>
                <w:sz w:val="28"/>
                <w:szCs w:val="28"/>
              </w:rPr>
            </w:rPrChange>
          </w:rPr>
          <w:t>rental</w:t>
        </w:r>
        <w:r w:rsidR="00886150" w:rsidRPr="00993E70">
          <w:rPr>
            <w:kern w:val="0"/>
            <w:sz w:val="28"/>
            <w:szCs w:val="28"/>
          </w:rPr>
          <w:t xml:space="preserve"> </w:t>
        </w:r>
      </w:ins>
      <w:r w:rsidRPr="00993E70">
        <w:rPr>
          <w:kern w:val="0"/>
          <w:sz w:val="28"/>
          <w:szCs w:val="28"/>
        </w:rPr>
        <w:t>airplane</w:t>
      </w:r>
      <w:del w:id="8" w:author="Fang, Rong" w:date="2019-11-13T13:25:00Z">
        <w:r w:rsidRPr="00956E02" w:rsidDel="00886150">
          <w:rPr>
            <w:kern w:val="0"/>
            <w:sz w:val="28"/>
            <w:szCs w:val="28"/>
            <w:rPrChange w:id="9" w:author="Fang, Rong" w:date="2019-11-13T13:41:00Z">
              <w:rPr>
                <w:kern w:val="0"/>
                <w:sz w:val="28"/>
                <w:szCs w:val="28"/>
              </w:rPr>
            </w:rPrChange>
          </w:rPr>
          <w:delText xml:space="preserve"> for rent</w:delText>
        </w:r>
      </w:del>
      <w:r w:rsidRPr="00956E02">
        <w:rPr>
          <w:kern w:val="0"/>
          <w:sz w:val="28"/>
          <w:szCs w:val="28"/>
          <w:rPrChange w:id="10" w:author="Fang, Rong" w:date="2019-11-13T13:41:00Z">
            <w:rPr>
              <w:kern w:val="0"/>
              <w:sz w:val="28"/>
              <w:szCs w:val="28"/>
            </w:rPr>
          </w:rPrChange>
        </w:rPr>
        <w:t>, which can only carry seven people. This is a very good plane</w:t>
      </w:r>
      <w:ins w:id="11" w:author="Fang, Rong" w:date="2019-11-13T13:26:00Z">
        <w:r w:rsidR="00886150" w:rsidRPr="00956E02">
          <w:rPr>
            <w:kern w:val="0"/>
            <w:sz w:val="28"/>
            <w:szCs w:val="28"/>
            <w:rPrChange w:id="12" w:author="Fang, Rong" w:date="2019-11-13T13:41:00Z">
              <w:rPr>
                <w:kern w:val="0"/>
                <w:sz w:val="28"/>
                <w:szCs w:val="28"/>
              </w:rPr>
            </w:rPrChange>
          </w:rPr>
          <w:t>,</w:t>
        </w:r>
      </w:ins>
      <w:r w:rsidRPr="00956E02">
        <w:rPr>
          <w:kern w:val="0"/>
          <w:sz w:val="28"/>
          <w:szCs w:val="28"/>
          <w:rPrChange w:id="13" w:author="Fang, Rong" w:date="2019-11-13T13:41:00Z">
            <w:rPr>
              <w:kern w:val="0"/>
              <w:sz w:val="28"/>
              <w:szCs w:val="28"/>
            </w:rPr>
          </w:rPrChange>
        </w:rPr>
        <w:t xml:space="preserve"> </w:t>
      </w:r>
      <w:ins w:id="14" w:author="Fang, Rong" w:date="2019-11-13T13:26:00Z">
        <w:r w:rsidR="00886150" w:rsidRPr="00956E02">
          <w:rPr>
            <w:kern w:val="0"/>
            <w:sz w:val="28"/>
            <w:szCs w:val="28"/>
            <w:rPrChange w:id="15" w:author="Fang, Rong" w:date="2019-11-13T13:41:00Z">
              <w:rPr>
                <w:kern w:val="0"/>
                <w:sz w:val="28"/>
                <w:szCs w:val="28"/>
              </w:rPr>
            </w:rPrChange>
          </w:rPr>
          <w:t xml:space="preserve">which can function as </w:t>
        </w:r>
        <w:r w:rsidR="00886150" w:rsidRPr="00956E02">
          <w:rPr>
            <w:b/>
            <w:kern w:val="0"/>
            <w:sz w:val="28"/>
            <w:szCs w:val="28"/>
            <w:rPrChange w:id="16" w:author="Fang, Rong" w:date="2019-11-13T13:41:00Z">
              <w:rPr>
                <w:b/>
                <w:kern w:val="0"/>
                <w:sz w:val="28"/>
                <w:szCs w:val="28"/>
              </w:rPr>
            </w:rPrChange>
          </w:rPr>
          <w:t xml:space="preserve">a </w:t>
        </w:r>
      </w:ins>
      <w:del w:id="17" w:author="Fang, Rong" w:date="2019-11-13T13:36:00Z">
        <w:r w:rsidRPr="00956E02" w:rsidDel="00EC7B19">
          <w:rPr>
            <w:kern w:val="0"/>
            <w:sz w:val="28"/>
            <w:szCs w:val="28"/>
            <w:rPrChange w:id="18" w:author="Fang, Rong" w:date="2019-11-13T13:41:00Z">
              <w:rPr>
                <w:kern w:val="0"/>
                <w:sz w:val="28"/>
                <w:szCs w:val="28"/>
              </w:rPr>
            </w:rPrChange>
          </w:rPr>
          <w:delText>because</w:delText>
        </w:r>
      </w:del>
      <w:ins w:id="19" w:author="Fang, Rong" w:date="2019-11-13T13:36:00Z">
        <w:r w:rsidR="00EC7B19" w:rsidRPr="00956E02">
          <w:rPr>
            <w:kern w:val="0"/>
            <w:sz w:val="28"/>
            <w:szCs w:val="28"/>
            <w:rPrChange w:id="20" w:author="Fang, Rong" w:date="2019-11-13T13:41:00Z">
              <w:rPr>
                <w:kern w:val="0"/>
                <w:sz w:val="28"/>
                <w:szCs w:val="28"/>
              </w:rPr>
            </w:rPrChange>
          </w:rPr>
          <w:t xml:space="preserve">helicopter </w:t>
        </w:r>
        <w:bookmarkStart w:id="21" w:name="_GoBack"/>
        <w:bookmarkEnd w:id="21"/>
        <w:r w:rsidR="00EC7B19" w:rsidRPr="00956E02">
          <w:rPr>
            <w:kern w:val="0"/>
            <w:sz w:val="28"/>
            <w:szCs w:val="28"/>
            <w:rPrChange w:id="22" w:author="Fang, Rong" w:date="2019-11-13T13:41:00Z">
              <w:rPr>
                <w:kern w:val="0"/>
                <w:sz w:val="28"/>
                <w:szCs w:val="28"/>
              </w:rPr>
            </w:rPrChange>
          </w:rPr>
          <w:t>because</w:t>
        </w:r>
      </w:ins>
      <w:r w:rsidRPr="00956E02">
        <w:rPr>
          <w:kern w:val="0"/>
          <w:sz w:val="28"/>
          <w:szCs w:val="28"/>
          <w:rPrChange w:id="23" w:author="Fang, Rong" w:date="2019-11-13T13:41:00Z">
            <w:rPr>
              <w:kern w:val="0"/>
              <w:sz w:val="28"/>
              <w:szCs w:val="28"/>
            </w:rPr>
          </w:rPrChange>
        </w:rPr>
        <w:t xml:space="preserve"> it can land on a short runway or even on roads, </w:t>
      </w:r>
      <w:del w:id="24" w:author="Fang, Rong" w:date="2019-11-13T13:26:00Z">
        <w:r w:rsidRPr="00956E02" w:rsidDel="00886150">
          <w:rPr>
            <w:kern w:val="0"/>
            <w:sz w:val="28"/>
            <w:szCs w:val="28"/>
            <w:rPrChange w:id="25" w:author="Fang, Rong" w:date="2019-11-13T13:41:00Z">
              <w:rPr>
                <w:kern w:val="0"/>
                <w:sz w:val="28"/>
                <w:szCs w:val="28"/>
              </w:rPr>
            </w:rPrChange>
          </w:rPr>
          <w:delText xml:space="preserve">which can function as </w:delText>
        </w:r>
        <w:r w:rsidR="00224803" w:rsidRPr="00956E02" w:rsidDel="00886150">
          <w:rPr>
            <w:b/>
            <w:kern w:val="0"/>
            <w:sz w:val="28"/>
            <w:szCs w:val="28"/>
            <w:rPrChange w:id="26" w:author="Fang, Rong" w:date="2019-11-13T13:41:00Z">
              <w:rPr>
                <w:b/>
                <w:kern w:val="0"/>
                <w:sz w:val="28"/>
                <w:szCs w:val="28"/>
              </w:rPr>
            </w:rPrChange>
          </w:rPr>
          <w:delText xml:space="preserve">a </w:delText>
        </w:r>
        <w:r w:rsidRPr="00956E02" w:rsidDel="00886150">
          <w:rPr>
            <w:kern w:val="0"/>
            <w:sz w:val="28"/>
            <w:szCs w:val="28"/>
            <w:rPrChange w:id="27" w:author="Fang, Rong" w:date="2019-11-13T13:41:00Z">
              <w:rPr>
                <w:kern w:val="0"/>
                <w:sz w:val="28"/>
                <w:szCs w:val="28"/>
              </w:rPr>
            </w:rPrChange>
          </w:rPr>
          <w:delText xml:space="preserve">helicopter </w:delText>
        </w:r>
      </w:del>
      <w:r w:rsidRPr="00956E02">
        <w:rPr>
          <w:kern w:val="0"/>
          <w:sz w:val="28"/>
          <w:szCs w:val="28"/>
          <w:rPrChange w:id="28" w:author="Fang, Rong" w:date="2019-11-13T13:41:00Z">
            <w:rPr>
              <w:kern w:val="0"/>
              <w:sz w:val="28"/>
              <w:szCs w:val="28"/>
            </w:rPr>
          </w:rPrChange>
        </w:rPr>
        <w:t>but it can fly faster and longer.</w:t>
      </w:r>
      <w:r w:rsidR="00427CB3" w:rsidRPr="00956E02">
        <w:rPr>
          <w:kern w:val="0"/>
          <w:sz w:val="28"/>
          <w:szCs w:val="28"/>
          <w:rPrChange w:id="29" w:author="Fang, Rong" w:date="2019-11-13T13:41:00Z">
            <w:rPr>
              <w:kern w:val="0"/>
              <w:sz w:val="28"/>
              <w:szCs w:val="28"/>
            </w:rPr>
          </w:rPrChange>
        </w:rPr>
        <w:t xml:space="preserve"> </w:t>
      </w:r>
      <w:ins w:id="30" w:author="Fang, Rong" w:date="2019-11-13T13:27:00Z">
        <w:r w:rsidR="00886150" w:rsidRPr="00956E02">
          <w:rPr>
            <w:kern w:val="0"/>
            <w:sz w:val="28"/>
            <w:szCs w:val="28"/>
            <w:rPrChange w:id="31" w:author="Fang, Rong" w:date="2019-11-13T13:41:00Z">
              <w:rPr>
                <w:kern w:val="0"/>
                <w:sz w:val="28"/>
                <w:szCs w:val="28"/>
              </w:rPr>
            </w:rPrChange>
          </w:rPr>
          <w:t xml:space="preserve">In spite of </w:t>
        </w:r>
      </w:ins>
      <w:del w:id="32" w:author="Fang, Rong" w:date="2019-11-13T13:27:00Z">
        <w:r w:rsidRPr="00956E02" w:rsidDel="00886150">
          <w:rPr>
            <w:kern w:val="0"/>
            <w:sz w:val="28"/>
            <w:szCs w:val="28"/>
            <w:rPrChange w:id="33" w:author="Fang, Rong" w:date="2019-11-13T13:41:00Z">
              <w:rPr>
                <w:kern w:val="0"/>
                <w:sz w:val="28"/>
                <w:szCs w:val="28"/>
              </w:rPr>
            </w:rPrChange>
          </w:rPr>
          <w:delText>Despite it is</w:delText>
        </w:r>
      </w:del>
      <w:r w:rsidRPr="00956E02">
        <w:rPr>
          <w:kern w:val="0"/>
          <w:sz w:val="28"/>
          <w:szCs w:val="28"/>
          <w:rPrChange w:id="34" w:author="Fang, Rong" w:date="2019-11-13T13:41:00Z">
            <w:rPr>
              <w:kern w:val="0"/>
              <w:sz w:val="28"/>
              <w:szCs w:val="28"/>
            </w:rPr>
          </w:rPrChange>
        </w:rPr>
        <w:t xml:space="preserve"> more flexib</w:t>
      </w:r>
      <w:ins w:id="35" w:author="Fang, Rong" w:date="2019-11-13T13:28:00Z">
        <w:r w:rsidR="00886150" w:rsidRPr="00956E02">
          <w:rPr>
            <w:kern w:val="0"/>
            <w:sz w:val="28"/>
            <w:szCs w:val="28"/>
            <w:rPrChange w:id="36" w:author="Fang, Rong" w:date="2019-11-13T13:41:00Z">
              <w:rPr>
                <w:kern w:val="0"/>
                <w:sz w:val="28"/>
                <w:szCs w:val="28"/>
              </w:rPr>
            </w:rPrChange>
          </w:rPr>
          <w:t>ility</w:t>
        </w:r>
      </w:ins>
      <w:del w:id="37" w:author="Fang, Rong" w:date="2019-11-13T13:28:00Z">
        <w:r w:rsidRPr="00956E02" w:rsidDel="00886150">
          <w:rPr>
            <w:kern w:val="0"/>
            <w:sz w:val="28"/>
            <w:szCs w:val="28"/>
            <w:rPrChange w:id="38" w:author="Fang, Rong" w:date="2019-11-13T13:41:00Z">
              <w:rPr>
                <w:kern w:val="0"/>
                <w:sz w:val="28"/>
                <w:szCs w:val="28"/>
              </w:rPr>
            </w:rPrChange>
          </w:rPr>
          <w:delText>le</w:delText>
        </w:r>
      </w:del>
      <w:r w:rsidRPr="00956E02">
        <w:rPr>
          <w:kern w:val="0"/>
          <w:sz w:val="28"/>
          <w:szCs w:val="28"/>
          <w:rPrChange w:id="39" w:author="Fang, Rong" w:date="2019-11-13T13:41:00Z">
            <w:rPr>
              <w:kern w:val="0"/>
              <w:sz w:val="28"/>
              <w:szCs w:val="28"/>
            </w:rPr>
          </w:rPrChange>
        </w:rPr>
        <w:t>, just like a small boat, small planes are often considered dangerous</w:t>
      </w:r>
      <w:ins w:id="40" w:author="Fang, Rong" w:date="2019-11-13T13:28:00Z">
        <w:r w:rsidR="00886150" w:rsidRPr="00956E02">
          <w:rPr>
            <w:kern w:val="0"/>
            <w:sz w:val="28"/>
            <w:szCs w:val="28"/>
            <w:rPrChange w:id="41" w:author="Fang, Rong" w:date="2019-11-13T13:41:00Z">
              <w:rPr>
                <w:kern w:val="0"/>
                <w:sz w:val="28"/>
                <w:szCs w:val="28"/>
              </w:rPr>
            </w:rPrChange>
          </w:rPr>
          <w:t xml:space="preserve"> than larger ones</w:t>
        </w:r>
      </w:ins>
      <w:r w:rsidRPr="00956E02">
        <w:rPr>
          <w:kern w:val="0"/>
          <w:sz w:val="28"/>
          <w:szCs w:val="28"/>
          <w:rPrChange w:id="42" w:author="Fang, Rong" w:date="2019-11-13T13:41:00Z">
            <w:rPr>
              <w:kern w:val="0"/>
              <w:sz w:val="28"/>
              <w:szCs w:val="28"/>
            </w:rPr>
          </w:rPrChange>
        </w:rPr>
        <w:t xml:space="preserve">. </w:t>
      </w:r>
      <w:del w:id="43" w:author="Fang, Rong" w:date="2019-11-13T13:29:00Z">
        <w:r w:rsidRPr="00956E02" w:rsidDel="00886150">
          <w:rPr>
            <w:kern w:val="0"/>
            <w:sz w:val="28"/>
            <w:szCs w:val="28"/>
            <w:rPrChange w:id="44" w:author="Fang, Rong" w:date="2019-11-13T13:41:00Z">
              <w:rPr>
                <w:kern w:val="0"/>
                <w:sz w:val="28"/>
                <w:szCs w:val="28"/>
              </w:rPr>
            </w:rPrChange>
          </w:rPr>
          <w:delText xml:space="preserve">In fact, </w:delText>
        </w:r>
      </w:del>
      <w:ins w:id="45" w:author="Fang, Rong" w:date="2019-11-13T13:29:00Z">
        <w:r w:rsidR="00886150" w:rsidRPr="00956E02">
          <w:rPr>
            <w:kern w:val="0"/>
            <w:sz w:val="28"/>
            <w:szCs w:val="28"/>
            <w:rPrChange w:id="46" w:author="Fang, Rong" w:date="2019-11-13T13:41:00Z">
              <w:rPr>
                <w:kern w:val="0"/>
                <w:sz w:val="28"/>
                <w:szCs w:val="28"/>
              </w:rPr>
            </w:rPrChange>
          </w:rPr>
          <w:t>S</w:t>
        </w:r>
      </w:ins>
      <w:del w:id="47" w:author="Fang, Rong" w:date="2019-11-13T13:29:00Z">
        <w:r w:rsidRPr="00956E02" w:rsidDel="00886150">
          <w:rPr>
            <w:kern w:val="0"/>
            <w:sz w:val="28"/>
            <w:szCs w:val="28"/>
            <w:rPrChange w:id="48" w:author="Fang, Rong" w:date="2019-11-13T13:41:00Z">
              <w:rPr>
                <w:kern w:val="0"/>
                <w:sz w:val="28"/>
                <w:szCs w:val="28"/>
              </w:rPr>
            </w:rPrChange>
          </w:rPr>
          <w:delText>s</w:delText>
        </w:r>
      </w:del>
      <w:r w:rsidRPr="00956E02">
        <w:rPr>
          <w:kern w:val="0"/>
          <w:sz w:val="28"/>
          <w:szCs w:val="28"/>
          <w:rPrChange w:id="49" w:author="Fang, Rong" w:date="2019-11-13T13:41:00Z">
            <w:rPr>
              <w:kern w:val="0"/>
              <w:sz w:val="28"/>
              <w:szCs w:val="28"/>
            </w:rPr>
          </w:rPrChange>
        </w:rPr>
        <w:t>mall planes also equipped with the same generation of modern flying system</w:t>
      </w:r>
      <w:r w:rsidR="009623F2" w:rsidRPr="00956E02">
        <w:rPr>
          <w:kern w:val="0"/>
          <w:sz w:val="28"/>
          <w:szCs w:val="28"/>
          <w:rPrChange w:id="50" w:author="Fang, Rong" w:date="2019-11-13T13:41:00Z">
            <w:rPr>
              <w:kern w:val="0"/>
              <w:sz w:val="28"/>
              <w:szCs w:val="28"/>
            </w:rPr>
          </w:rPrChange>
        </w:rPr>
        <w:t>s</w:t>
      </w:r>
      <w:r w:rsidRPr="00956E02">
        <w:rPr>
          <w:kern w:val="0"/>
          <w:sz w:val="28"/>
          <w:szCs w:val="28"/>
          <w:rPrChange w:id="51" w:author="Fang, Rong" w:date="2019-11-13T13:41:00Z">
            <w:rPr>
              <w:kern w:val="0"/>
              <w:sz w:val="28"/>
              <w:szCs w:val="28"/>
            </w:rPr>
          </w:rPrChange>
        </w:rPr>
        <w:t xml:space="preserve"> as big airplane</w:t>
      </w:r>
      <w:r w:rsidR="00091198" w:rsidRPr="00956E02">
        <w:rPr>
          <w:kern w:val="0"/>
          <w:sz w:val="28"/>
          <w:szCs w:val="28"/>
          <w:rPrChange w:id="52" w:author="Fang, Rong" w:date="2019-11-13T13:41:00Z">
            <w:rPr>
              <w:kern w:val="0"/>
              <w:sz w:val="28"/>
              <w:szCs w:val="28"/>
            </w:rPr>
          </w:rPrChange>
        </w:rPr>
        <w:t>s</w:t>
      </w:r>
      <w:r w:rsidRPr="00956E02">
        <w:rPr>
          <w:kern w:val="0"/>
          <w:sz w:val="28"/>
          <w:szCs w:val="28"/>
          <w:rPrChange w:id="53" w:author="Fang, Rong" w:date="2019-11-13T13:41:00Z">
            <w:rPr>
              <w:kern w:val="0"/>
              <w:sz w:val="28"/>
              <w:szCs w:val="28"/>
            </w:rPr>
          </w:rPrChange>
        </w:rPr>
        <w:t xml:space="preserve">. If </w:t>
      </w:r>
      <w:r w:rsidR="00091198" w:rsidRPr="00956E02">
        <w:rPr>
          <w:kern w:val="0"/>
          <w:sz w:val="28"/>
          <w:szCs w:val="28"/>
          <w:rPrChange w:id="54" w:author="Fang, Rong" w:date="2019-11-13T13:41:00Z">
            <w:rPr>
              <w:kern w:val="0"/>
              <w:sz w:val="28"/>
              <w:szCs w:val="28"/>
            </w:rPr>
          </w:rPrChange>
        </w:rPr>
        <w:t xml:space="preserve">a </w:t>
      </w:r>
      <w:r w:rsidRPr="00956E02">
        <w:rPr>
          <w:kern w:val="0"/>
          <w:sz w:val="28"/>
          <w:szCs w:val="28"/>
          <w:rPrChange w:id="55" w:author="Fang, Rong" w:date="2019-11-13T13:41:00Z">
            <w:rPr>
              <w:kern w:val="0"/>
              <w:sz w:val="28"/>
              <w:szCs w:val="28"/>
            </w:rPr>
          </w:rPrChange>
        </w:rPr>
        <w:t xml:space="preserve">small airplane </w:t>
      </w:r>
      <w:r w:rsidR="00091198" w:rsidRPr="00956E02">
        <w:rPr>
          <w:kern w:val="0"/>
          <w:sz w:val="28"/>
          <w:szCs w:val="28"/>
          <w:rPrChange w:id="56" w:author="Fang, Rong" w:date="2019-11-13T13:41:00Z">
            <w:rPr>
              <w:kern w:val="0"/>
              <w:sz w:val="28"/>
              <w:szCs w:val="28"/>
            </w:rPr>
          </w:rPrChange>
        </w:rPr>
        <w:t>is operated</w:t>
      </w:r>
      <w:r w:rsidRPr="00956E02">
        <w:rPr>
          <w:kern w:val="0"/>
          <w:sz w:val="28"/>
          <w:szCs w:val="28"/>
          <w:rPrChange w:id="57" w:author="Fang, Rong" w:date="2019-11-13T13:41:00Z">
            <w:rPr>
              <w:kern w:val="0"/>
              <w:sz w:val="28"/>
              <w:szCs w:val="28"/>
            </w:rPr>
          </w:rPrChange>
        </w:rPr>
        <w:t xml:space="preserve"> by </w:t>
      </w:r>
      <w:r w:rsidR="00091198" w:rsidRPr="00956E02">
        <w:rPr>
          <w:kern w:val="0"/>
          <w:sz w:val="28"/>
          <w:szCs w:val="28"/>
          <w:rPrChange w:id="58" w:author="Fang, Rong" w:date="2019-11-13T13:41:00Z">
            <w:rPr>
              <w:kern w:val="0"/>
              <w:sz w:val="28"/>
              <w:szCs w:val="28"/>
            </w:rPr>
          </w:rPrChange>
        </w:rPr>
        <w:t xml:space="preserve">a </w:t>
      </w:r>
      <w:r w:rsidRPr="00956E02">
        <w:rPr>
          <w:kern w:val="0"/>
          <w:sz w:val="28"/>
          <w:szCs w:val="28"/>
          <w:rPrChange w:id="59" w:author="Fang, Rong" w:date="2019-11-13T13:41:00Z">
            <w:rPr>
              <w:kern w:val="0"/>
              <w:sz w:val="28"/>
              <w:szCs w:val="28"/>
            </w:rPr>
          </w:rPrChange>
        </w:rPr>
        <w:t xml:space="preserve">professional </w:t>
      </w:r>
      <w:r w:rsidR="00091198" w:rsidRPr="00956E02">
        <w:rPr>
          <w:kern w:val="0"/>
          <w:sz w:val="28"/>
          <w:szCs w:val="28"/>
          <w:rPrChange w:id="60" w:author="Fang, Rong" w:date="2019-11-13T13:41:00Z">
            <w:rPr>
              <w:kern w:val="0"/>
              <w:sz w:val="28"/>
              <w:szCs w:val="28"/>
            </w:rPr>
          </w:rPrChange>
        </w:rPr>
        <w:t>pilot</w:t>
      </w:r>
      <w:ins w:id="61" w:author="Fang, Rong" w:date="2019-11-13T13:29:00Z">
        <w:r w:rsidR="00886150" w:rsidRPr="00956E02">
          <w:rPr>
            <w:kern w:val="0"/>
            <w:sz w:val="28"/>
            <w:szCs w:val="28"/>
            <w:rPrChange w:id="62" w:author="Fang, Rong" w:date="2019-11-13T13:41:00Z">
              <w:rPr>
                <w:kern w:val="0"/>
                <w:sz w:val="28"/>
                <w:szCs w:val="28"/>
              </w:rPr>
            </w:rPrChange>
          </w:rPr>
          <w:t xml:space="preserve"> with</w:t>
        </w:r>
      </w:ins>
      <w:del w:id="63" w:author="Fang, Rong" w:date="2019-11-13T13:29:00Z">
        <w:r w:rsidRPr="00956E02" w:rsidDel="00886150">
          <w:rPr>
            <w:kern w:val="0"/>
            <w:sz w:val="28"/>
            <w:szCs w:val="28"/>
            <w:rPrChange w:id="64" w:author="Fang, Rong" w:date="2019-11-13T13:41:00Z">
              <w:rPr>
                <w:kern w:val="0"/>
                <w:sz w:val="28"/>
                <w:szCs w:val="28"/>
              </w:rPr>
            </w:rPrChange>
          </w:rPr>
          <w:delText xml:space="preserve"> </w:delText>
        </w:r>
        <w:r w:rsidR="00091198" w:rsidRPr="00956E02" w:rsidDel="00886150">
          <w:rPr>
            <w:kern w:val="0"/>
            <w:sz w:val="28"/>
            <w:szCs w:val="28"/>
            <w:rPrChange w:id="65" w:author="Fang, Rong" w:date="2019-11-13T13:41:00Z">
              <w:rPr>
                <w:kern w:val="0"/>
                <w:sz w:val="28"/>
                <w:szCs w:val="28"/>
              </w:rPr>
            </w:rPrChange>
          </w:rPr>
          <w:delText>adding</w:delText>
        </w:r>
      </w:del>
      <w:r w:rsidR="00091198" w:rsidRPr="00956E02">
        <w:rPr>
          <w:kern w:val="0"/>
          <w:sz w:val="28"/>
          <w:szCs w:val="28"/>
          <w:rPrChange w:id="66" w:author="Fang, Rong" w:date="2019-11-13T13:41:00Z">
            <w:rPr>
              <w:kern w:val="0"/>
              <w:sz w:val="28"/>
              <w:szCs w:val="28"/>
            </w:rPr>
          </w:rPrChange>
        </w:rPr>
        <w:t xml:space="preserve"> good regular maintenance, it is still safe</w:t>
      </w:r>
      <w:del w:id="67" w:author="Fang, Rong" w:date="2019-11-13T13:30:00Z">
        <w:r w:rsidR="00091198" w:rsidRPr="00956E02" w:rsidDel="00886150">
          <w:rPr>
            <w:kern w:val="0"/>
            <w:sz w:val="28"/>
            <w:szCs w:val="28"/>
            <w:rPrChange w:id="68" w:author="Fang, Rong" w:date="2019-11-13T13:41:00Z">
              <w:rPr>
                <w:kern w:val="0"/>
                <w:sz w:val="28"/>
                <w:szCs w:val="28"/>
              </w:rPr>
            </w:rPrChange>
          </w:rPr>
          <w:delText>r</w:delText>
        </w:r>
      </w:del>
      <w:r w:rsidR="00091198" w:rsidRPr="00956E02">
        <w:rPr>
          <w:kern w:val="0"/>
          <w:sz w:val="28"/>
          <w:szCs w:val="28"/>
          <w:rPrChange w:id="69" w:author="Fang, Rong" w:date="2019-11-13T13:41:00Z">
            <w:rPr>
              <w:kern w:val="0"/>
              <w:sz w:val="28"/>
              <w:szCs w:val="28"/>
            </w:rPr>
          </w:rPrChange>
        </w:rPr>
        <w:t xml:space="preserve"> enough</w:t>
      </w:r>
      <w:del w:id="70" w:author="Fang, Rong" w:date="2019-11-13T13:30:00Z">
        <w:r w:rsidR="00091198" w:rsidRPr="00956E02" w:rsidDel="00886150">
          <w:rPr>
            <w:b/>
            <w:kern w:val="0"/>
            <w:sz w:val="28"/>
            <w:szCs w:val="28"/>
            <w:rPrChange w:id="71" w:author="Fang, Rong" w:date="2019-11-13T13:41:00Z">
              <w:rPr>
                <w:kern w:val="0"/>
                <w:sz w:val="28"/>
                <w:szCs w:val="28"/>
              </w:rPr>
            </w:rPrChange>
          </w:rPr>
          <w:delText>,</w:delText>
        </w:r>
      </w:del>
      <w:r w:rsidR="00091198" w:rsidRPr="00956E02">
        <w:rPr>
          <w:b/>
          <w:kern w:val="0"/>
          <w:sz w:val="28"/>
          <w:szCs w:val="28"/>
          <w:rPrChange w:id="72" w:author="Fang, Rong" w:date="2019-11-13T13:41:00Z">
            <w:rPr>
              <w:kern w:val="0"/>
              <w:sz w:val="28"/>
              <w:szCs w:val="28"/>
            </w:rPr>
          </w:rPrChange>
        </w:rPr>
        <w:t xml:space="preserve"> </w:t>
      </w:r>
      <w:del w:id="73" w:author="Fang, Rong" w:date="2019-11-13T13:31:00Z">
        <w:r w:rsidR="00091198" w:rsidRPr="00956E02" w:rsidDel="00886150">
          <w:rPr>
            <w:b/>
            <w:kern w:val="0"/>
            <w:sz w:val="28"/>
            <w:szCs w:val="28"/>
            <w:rPrChange w:id="74" w:author="Fang, Rong" w:date="2019-11-13T13:41:00Z">
              <w:rPr>
                <w:kern w:val="0"/>
                <w:sz w:val="28"/>
                <w:szCs w:val="28"/>
              </w:rPr>
            </w:rPrChange>
          </w:rPr>
          <w:delText xml:space="preserve">at least </w:delText>
        </w:r>
        <w:r w:rsidR="000C3F7A" w:rsidRPr="00956E02" w:rsidDel="00886150">
          <w:rPr>
            <w:b/>
            <w:kern w:val="0"/>
            <w:sz w:val="28"/>
            <w:szCs w:val="28"/>
            <w:rPrChange w:id="75" w:author="Fang, Rong" w:date="2019-11-13T13:41:00Z">
              <w:rPr>
                <w:kern w:val="0"/>
                <w:sz w:val="28"/>
                <w:szCs w:val="28"/>
              </w:rPr>
            </w:rPrChange>
          </w:rPr>
          <w:delText xml:space="preserve">much </w:delText>
        </w:r>
        <w:r w:rsidR="00091198" w:rsidRPr="00956E02" w:rsidDel="00886150">
          <w:rPr>
            <w:b/>
            <w:kern w:val="0"/>
            <w:sz w:val="28"/>
            <w:szCs w:val="28"/>
            <w:rPrChange w:id="76" w:author="Fang, Rong" w:date="2019-11-13T13:41:00Z">
              <w:rPr>
                <w:kern w:val="0"/>
                <w:sz w:val="28"/>
                <w:szCs w:val="28"/>
              </w:rPr>
            </w:rPrChange>
          </w:rPr>
          <w:delText>safer than a car</w:delText>
        </w:r>
      </w:del>
      <w:r w:rsidR="00091198" w:rsidRPr="00956E02">
        <w:rPr>
          <w:b/>
          <w:kern w:val="0"/>
          <w:sz w:val="28"/>
          <w:szCs w:val="28"/>
          <w:rPrChange w:id="77" w:author="Fang, Rong" w:date="2019-11-13T13:41:00Z">
            <w:rPr>
              <w:kern w:val="0"/>
              <w:sz w:val="28"/>
              <w:szCs w:val="28"/>
            </w:rPr>
          </w:rPrChange>
        </w:rPr>
        <w:t>.</w:t>
      </w:r>
      <w:r w:rsidR="00091198" w:rsidRPr="00993E70">
        <w:rPr>
          <w:kern w:val="0"/>
          <w:sz w:val="28"/>
          <w:szCs w:val="28"/>
        </w:rPr>
        <w:t xml:space="preserve"> Thus</w:t>
      </w:r>
      <w:r w:rsidR="00427CB3" w:rsidRPr="00993E70">
        <w:rPr>
          <w:kern w:val="0"/>
          <w:sz w:val="28"/>
          <w:szCs w:val="28"/>
        </w:rPr>
        <w:t>,</w:t>
      </w:r>
      <w:r w:rsidR="00091198" w:rsidRPr="00956E02">
        <w:rPr>
          <w:kern w:val="0"/>
          <w:sz w:val="28"/>
          <w:szCs w:val="28"/>
          <w:rPrChange w:id="78" w:author="Fang, Rong" w:date="2019-11-13T13:41:00Z">
            <w:rPr>
              <w:kern w:val="0"/>
              <w:sz w:val="28"/>
              <w:szCs w:val="28"/>
            </w:rPr>
          </w:rPrChange>
        </w:rPr>
        <w:t xml:space="preserve"> </w:t>
      </w:r>
      <w:del w:id="79" w:author="Fang, Rong" w:date="2019-11-13T13:30:00Z">
        <w:r w:rsidR="00091198" w:rsidRPr="00956E02" w:rsidDel="00886150">
          <w:rPr>
            <w:b/>
            <w:kern w:val="0"/>
            <w:sz w:val="28"/>
            <w:szCs w:val="28"/>
            <w:rPrChange w:id="80" w:author="Fang, Rong" w:date="2019-11-13T13:41:00Z">
              <w:rPr>
                <w:kern w:val="0"/>
                <w:sz w:val="28"/>
                <w:szCs w:val="28"/>
              </w:rPr>
            </w:rPrChange>
          </w:rPr>
          <w:delText>passage</w:delText>
        </w:r>
        <w:r w:rsidR="009623F2" w:rsidRPr="00956E02" w:rsidDel="00886150">
          <w:rPr>
            <w:b/>
            <w:kern w:val="0"/>
            <w:sz w:val="28"/>
            <w:szCs w:val="28"/>
            <w:rPrChange w:id="81" w:author="Fang, Rong" w:date="2019-11-13T13:41:00Z">
              <w:rPr>
                <w:kern w:val="0"/>
                <w:sz w:val="28"/>
                <w:szCs w:val="28"/>
              </w:rPr>
            </w:rPrChange>
          </w:rPr>
          <w:delText>s</w:delText>
        </w:r>
      </w:del>
      <w:ins w:id="82" w:author="Fang, Rong" w:date="2019-11-13T13:30:00Z">
        <w:r w:rsidR="00886150" w:rsidRPr="00993E70">
          <w:rPr>
            <w:b/>
            <w:kern w:val="0"/>
            <w:sz w:val="28"/>
            <w:szCs w:val="28"/>
          </w:rPr>
          <w:t>passengers</w:t>
        </w:r>
      </w:ins>
      <w:r w:rsidR="009623F2" w:rsidRPr="00993E70">
        <w:rPr>
          <w:kern w:val="0"/>
          <w:sz w:val="28"/>
          <w:szCs w:val="28"/>
        </w:rPr>
        <w:t xml:space="preserve"> on the plane </w:t>
      </w:r>
      <w:r w:rsidR="00091198" w:rsidRPr="00956E02">
        <w:rPr>
          <w:kern w:val="0"/>
          <w:sz w:val="28"/>
          <w:szCs w:val="28"/>
          <w:rPrChange w:id="83" w:author="Fang, Rong" w:date="2019-11-13T13:41:00Z">
            <w:rPr>
              <w:kern w:val="0"/>
              <w:sz w:val="28"/>
              <w:szCs w:val="28"/>
            </w:rPr>
          </w:rPrChange>
        </w:rPr>
        <w:t>should not worry too much</w:t>
      </w:r>
      <w:r w:rsidR="009623F2" w:rsidRPr="00956E02">
        <w:rPr>
          <w:kern w:val="0"/>
          <w:sz w:val="28"/>
          <w:szCs w:val="28"/>
          <w:rPrChange w:id="84" w:author="Fang, Rong" w:date="2019-11-13T13:41:00Z">
            <w:rPr>
              <w:kern w:val="0"/>
              <w:sz w:val="28"/>
              <w:szCs w:val="28"/>
            </w:rPr>
          </w:rPrChange>
        </w:rPr>
        <w:t xml:space="preserve"> about their own safety</w:t>
      </w:r>
      <w:r w:rsidR="00091198" w:rsidRPr="00956E02">
        <w:rPr>
          <w:kern w:val="0"/>
          <w:sz w:val="28"/>
          <w:szCs w:val="28"/>
          <w:rPrChange w:id="85" w:author="Fang, Rong" w:date="2019-11-13T13:41:00Z">
            <w:rPr>
              <w:kern w:val="0"/>
              <w:sz w:val="28"/>
              <w:szCs w:val="28"/>
            </w:rPr>
          </w:rPrChange>
        </w:rPr>
        <w:t>. Because</w:t>
      </w:r>
      <w:r w:rsidRPr="00956E02">
        <w:rPr>
          <w:kern w:val="0"/>
          <w:sz w:val="28"/>
          <w:szCs w:val="28"/>
          <w:rPrChange w:id="86" w:author="Fang, Rong" w:date="2019-11-13T13:41:00Z">
            <w:rPr>
              <w:kern w:val="0"/>
              <w:sz w:val="28"/>
              <w:szCs w:val="28"/>
            </w:rPr>
          </w:rPrChange>
        </w:rPr>
        <w:t xml:space="preserve"> there are still remote places away from cities with few fast transportation </w:t>
      </w:r>
      <w:r w:rsidR="00091198" w:rsidRPr="00956E02">
        <w:rPr>
          <w:kern w:val="0"/>
          <w:sz w:val="28"/>
          <w:szCs w:val="28"/>
          <w:rPrChange w:id="87" w:author="Fang, Rong" w:date="2019-11-13T13:41:00Z">
            <w:rPr>
              <w:kern w:val="0"/>
              <w:sz w:val="28"/>
              <w:szCs w:val="28"/>
            </w:rPr>
          </w:rPrChange>
        </w:rPr>
        <w:t>systems, small</w:t>
      </w:r>
      <w:r w:rsidRPr="00956E02">
        <w:rPr>
          <w:kern w:val="0"/>
          <w:sz w:val="28"/>
          <w:szCs w:val="28"/>
          <w:rPrChange w:id="88" w:author="Fang, Rong" w:date="2019-11-13T13:41:00Z">
            <w:rPr>
              <w:kern w:val="0"/>
              <w:sz w:val="28"/>
              <w:szCs w:val="28"/>
            </w:rPr>
          </w:rPrChange>
        </w:rPr>
        <w:t xml:space="preserve"> planes are </w:t>
      </w:r>
      <w:r w:rsidR="005A6A9A" w:rsidRPr="00956E02">
        <w:rPr>
          <w:kern w:val="0"/>
          <w:sz w:val="28"/>
          <w:szCs w:val="28"/>
          <w:rPrChange w:id="89" w:author="Fang, Rong" w:date="2019-11-13T13:41:00Z">
            <w:rPr>
              <w:kern w:val="0"/>
              <w:sz w:val="28"/>
              <w:szCs w:val="28"/>
            </w:rPr>
          </w:rPrChange>
        </w:rPr>
        <w:t xml:space="preserve">particularly </w:t>
      </w:r>
      <w:r w:rsidRPr="00956E02">
        <w:rPr>
          <w:kern w:val="0"/>
          <w:sz w:val="28"/>
          <w:szCs w:val="28"/>
          <w:rPrChange w:id="90" w:author="Fang, Rong" w:date="2019-11-13T13:41:00Z">
            <w:rPr>
              <w:kern w:val="0"/>
              <w:sz w:val="28"/>
              <w:szCs w:val="28"/>
            </w:rPr>
          </w:rPrChange>
        </w:rPr>
        <w:t>useful</w:t>
      </w:r>
      <w:r w:rsidR="00091198" w:rsidRPr="00956E02">
        <w:rPr>
          <w:kern w:val="0"/>
          <w:sz w:val="28"/>
          <w:szCs w:val="28"/>
          <w:rPrChange w:id="91" w:author="Fang, Rong" w:date="2019-11-13T13:41:00Z">
            <w:rPr>
              <w:kern w:val="0"/>
              <w:sz w:val="28"/>
              <w:szCs w:val="28"/>
            </w:rPr>
          </w:rPrChange>
        </w:rPr>
        <w:t>.</w:t>
      </w:r>
      <w:r w:rsidR="00427CB3" w:rsidRPr="00956E02">
        <w:rPr>
          <w:kern w:val="0"/>
          <w:sz w:val="28"/>
          <w:szCs w:val="28"/>
          <w:rPrChange w:id="92" w:author="Fang, Rong" w:date="2019-11-13T13:41:00Z">
            <w:rPr>
              <w:kern w:val="0"/>
              <w:sz w:val="28"/>
              <w:szCs w:val="28"/>
            </w:rPr>
          </w:rPrChange>
        </w:rPr>
        <w:t xml:space="preserve">  </w:t>
      </w:r>
      <w:r w:rsidR="00091198" w:rsidRPr="00956E02">
        <w:rPr>
          <w:kern w:val="0"/>
          <w:sz w:val="28"/>
          <w:szCs w:val="28"/>
          <w:rPrChange w:id="93" w:author="Fang, Rong" w:date="2019-11-13T13:41:00Z">
            <w:rPr>
              <w:kern w:val="0"/>
              <w:sz w:val="28"/>
              <w:szCs w:val="28"/>
            </w:rPr>
          </w:rPrChange>
        </w:rPr>
        <w:t xml:space="preserve">For </w:t>
      </w:r>
      <w:r w:rsidR="00427CB3" w:rsidRPr="00956E02">
        <w:rPr>
          <w:kern w:val="0"/>
          <w:sz w:val="28"/>
          <w:szCs w:val="28"/>
          <w:rPrChange w:id="94" w:author="Fang, Rong" w:date="2019-11-13T13:41:00Z">
            <w:rPr>
              <w:kern w:val="0"/>
              <w:sz w:val="28"/>
              <w:szCs w:val="28"/>
            </w:rPr>
          </w:rPrChange>
        </w:rPr>
        <w:t xml:space="preserve">example, if there are </w:t>
      </w:r>
      <w:r w:rsidR="00224803" w:rsidRPr="00956E02">
        <w:rPr>
          <w:b/>
          <w:kern w:val="0"/>
          <w:sz w:val="28"/>
          <w:szCs w:val="28"/>
          <w:rPrChange w:id="95" w:author="Fang, Rong" w:date="2019-11-13T13:41:00Z">
            <w:rPr>
              <w:b/>
              <w:kern w:val="0"/>
              <w:sz w:val="28"/>
              <w:szCs w:val="28"/>
            </w:rPr>
          </w:rPrChange>
        </w:rPr>
        <w:t>no</w:t>
      </w:r>
      <w:r w:rsidR="00427CB3" w:rsidRPr="00956E02">
        <w:rPr>
          <w:kern w:val="0"/>
          <w:sz w:val="28"/>
          <w:szCs w:val="28"/>
          <w:rPrChange w:id="96" w:author="Fang, Rong" w:date="2019-11-13T13:41:00Z">
            <w:rPr>
              <w:kern w:val="0"/>
              <w:sz w:val="28"/>
              <w:szCs w:val="28"/>
            </w:rPr>
          </w:rPrChange>
        </w:rPr>
        <w:t xml:space="preserve"> direct roads between two small cities, it </w:t>
      </w:r>
      <w:r w:rsidR="005A6A9A" w:rsidRPr="00956E02">
        <w:rPr>
          <w:kern w:val="0"/>
          <w:sz w:val="28"/>
          <w:szCs w:val="28"/>
          <w:rPrChange w:id="97" w:author="Fang, Rong" w:date="2019-11-13T13:41:00Z">
            <w:rPr>
              <w:kern w:val="0"/>
              <w:sz w:val="28"/>
              <w:szCs w:val="28"/>
            </w:rPr>
          </w:rPrChange>
        </w:rPr>
        <w:t>might take</w:t>
      </w:r>
      <w:r w:rsidR="00427CB3" w:rsidRPr="00956E02">
        <w:rPr>
          <w:kern w:val="0"/>
          <w:sz w:val="28"/>
          <w:szCs w:val="28"/>
          <w:rPrChange w:id="98" w:author="Fang, Rong" w:date="2019-11-13T13:41:00Z">
            <w:rPr>
              <w:kern w:val="0"/>
              <w:sz w:val="28"/>
              <w:szCs w:val="28"/>
            </w:rPr>
          </w:rPrChange>
        </w:rPr>
        <w:t xml:space="preserve"> a day to travel </w:t>
      </w:r>
      <w:r w:rsidR="00427CB3" w:rsidRPr="00956E02">
        <w:rPr>
          <w:b/>
          <w:kern w:val="0"/>
          <w:sz w:val="28"/>
          <w:szCs w:val="28"/>
          <w:rPrChange w:id="99" w:author="Fang, Rong" w:date="2019-11-13T13:41:00Z">
            <w:rPr>
              <w:b/>
              <w:kern w:val="0"/>
              <w:sz w:val="28"/>
              <w:szCs w:val="28"/>
            </w:rPr>
          </w:rPrChange>
        </w:rPr>
        <w:t>by car</w:t>
      </w:r>
      <w:r w:rsidR="00427CB3" w:rsidRPr="00956E02">
        <w:rPr>
          <w:kern w:val="0"/>
          <w:sz w:val="28"/>
          <w:szCs w:val="28"/>
          <w:rPrChange w:id="100" w:author="Fang, Rong" w:date="2019-11-13T13:41:00Z">
            <w:rPr>
              <w:kern w:val="0"/>
              <w:sz w:val="28"/>
              <w:szCs w:val="28"/>
            </w:rPr>
          </w:rPrChange>
        </w:rPr>
        <w:t xml:space="preserve">, but it can be reached by a small </w:t>
      </w:r>
      <w:del w:id="101" w:author="Fang, Rong" w:date="2019-11-13T13:36:00Z">
        <w:r w:rsidR="00427CB3" w:rsidRPr="00956E02" w:rsidDel="00EC7B19">
          <w:rPr>
            <w:kern w:val="0"/>
            <w:sz w:val="28"/>
            <w:szCs w:val="28"/>
            <w:rPrChange w:id="102" w:author="Fang, Rong" w:date="2019-11-13T13:41:00Z">
              <w:rPr>
                <w:kern w:val="0"/>
                <w:sz w:val="28"/>
                <w:szCs w:val="28"/>
              </w:rPr>
            </w:rPrChange>
          </w:rPr>
          <w:delText xml:space="preserve">airplane </w:delText>
        </w:r>
      </w:del>
      <w:ins w:id="103" w:author="Fang, Rong" w:date="2019-11-13T13:36:00Z">
        <w:r w:rsidR="00EC7B19" w:rsidRPr="00956E02">
          <w:rPr>
            <w:kern w:val="0"/>
            <w:sz w:val="28"/>
            <w:szCs w:val="28"/>
            <w:rPrChange w:id="104" w:author="Fang, Rong" w:date="2019-11-13T13:41:00Z">
              <w:rPr>
                <w:kern w:val="0"/>
                <w:sz w:val="28"/>
                <w:szCs w:val="28"/>
              </w:rPr>
            </w:rPrChange>
          </w:rPr>
          <w:t>airplane, say</w:t>
        </w:r>
      </w:ins>
      <w:ins w:id="105" w:author="Fang, Rong" w:date="2019-11-13T13:31:00Z">
        <w:r w:rsidR="00886150" w:rsidRPr="00956E02">
          <w:rPr>
            <w:kern w:val="0"/>
            <w:sz w:val="28"/>
            <w:szCs w:val="28"/>
            <w:rPrChange w:id="106" w:author="Fang, Rong" w:date="2019-11-13T13:41:00Z">
              <w:rPr>
                <w:kern w:val="0"/>
                <w:sz w:val="28"/>
                <w:szCs w:val="28"/>
              </w:rPr>
            </w:rPrChange>
          </w:rPr>
          <w:t xml:space="preserve"> </w:t>
        </w:r>
      </w:ins>
      <w:r w:rsidR="00427CB3" w:rsidRPr="00956E02">
        <w:rPr>
          <w:kern w:val="0"/>
          <w:sz w:val="28"/>
          <w:szCs w:val="28"/>
          <w:rPrChange w:id="107" w:author="Fang, Rong" w:date="2019-11-13T13:41:00Z">
            <w:rPr>
              <w:kern w:val="0"/>
              <w:sz w:val="28"/>
              <w:szCs w:val="28"/>
            </w:rPr>
          </w:rPrChange>
        </w:rPr>
        <w:t xml:space="preserve">in twenty minutes. I do not think </w:t>
      </w:r>
      <w:r w:rsidR="005A6A9A" w:rsidRPr="00956E02">
        <w:rPr>
          <w:kern w:val="0"/>
          <w:sz w:val="28"/>
          <w:szCs w:val="28"/>
          <w:rPrChange w:id="108" w:author="Fang, Rong" w:date="2019-11-13T13:41:00Z">
            <w:rPr>
              <w:kern w:val="0"/>
              <w:sz w:val="28"/>
              <w:szCs w:val="28"/>
            </w:rPr>
          </w:rPrChange>
        </w:rPr>
        <w:t>that this</w:t>
      </w:r>
      <w:r w:rsidR="00427CB3" w:rsidRPr="00956E02">
        <w:rPr>
          <w:kern w:val="0"/>
          <w:sz w:val="28"/>
          <w:szCs w:val="28"/>
          <w:rPrChange w:id="109" w:author="Fang, Rong" w:date="2019-11-13T13:41:00Z">
            <w:rPr>
              <w:kern w:val="0"/>
              <w:sz w:val="28"/>
              <w:szCs w:val="28"/>
            </w:rPr>
          </w:rPrChange>
        </w:rPr>
        <w:t xml:space="preserve"> is a hard choice for these people</w:t>
      </w:r>
      <w:r w:rsidR="005A6A9A" w:rsidRPr="00956E02">
        <w:rPr>
          <w:kern w:val="0"/>
          <w:sz w:val="28"/>
          <w:szCs w:val="28"/>
          <w:rPrChange w:id="110" w:author="Fang, Rong" w:date="2019-11-13T13:41:00Z">
            <w:rPr>
              <w:kern w:val="0"/>
              <w:sz w:val="28"/>
              <w:szCs w:val="28"/>
            </w:rPr>
          </w:rPrChange>
        </w:rPr>
        <w:t xml:space="preserve"> </w:t>
      </w:r>
      <w:ins w:id="111" w:author="Fang, Rong" w:date="2019-11-13T13:32:00Z">
        <w:r w:rsidR="00886150" w:rsidRPr="00956E02">
          <w:rPr>
            <w:kern w:val="0"/>
            <w:sz w:val="28"/>
            <w:szCs w:val="28"/>
            <w:rPrChange w:id="112" w:author="Fang, Rong" w:date="2019-11-13T13:41:00Z">
              <w:rPr>
                <w:kern w:val="0"/>
                <w:sz w:val="28"/>
                <w:szCs w:val="28"/>
              </w:rPr>
            </w:rPrChange>
          </w:rPr>
          <w:t xml:space="preserve">who have a tight schedule </w:t>
        </w:r>
      </w:ins>
      <w:del w:id="113" w:author="Fang, Rong" w:date="2019-11-13T13:32:00Z">
        <w:r w:rsidR="00427CB3" w:rsidRPr="00956E02" w:rsidDel="00886150">
          <w:rPr>
            <w:kern w:val="0"/>
            <w:sz w:val="28"/>
            <w:szCs w:val="28"/>
            <w:rPrChange w:id="114" w:author="Fang, Rong" w:date="2019-11-13T13:41:00Z">
              <w:rPr>
                <w:kern w:val="0"/>
                <w:sz w:val="28"/>
                <w:szCs w:val="28"/>
              </w:rPr>
            </w:rPrChange>
          </w:rPr>
          <w:delText>short of time</w:delText>
        </w:r>
      </w:del>
      <w:r w:rsidR="00427CB3" w:rsidRPr="00956E02">
        <w:rPr>
          <w:kern w:val="0"/>
          <w:sz w:val="28"/>
          <w:szCs w:val="28"/>
          <w:rPrChange w:id="115" w:author="Fang, Rong" w:date="2019-11-13T13:41:00Z">
            <w:rPr>
              <w:kern w:val="0"/>
              <w:sz w:val="28"/>
              <w:szCs w:val="28"/>
            </w:rPr>
          </w:rPrChange>
        </w:rPr>
        <w:t>. Moreover, small planes are useful especially in rescue operations for its speed and low requirement</w:t>
      </w:r>
      <w:r w:rsidR="005A6A9A" w:rsidRPr="00956E02">
        <w:rPr>
          <w:kern w:val="0"/>
          <w:sz w:val="28"/>
          <w:szCs w:val="28"/>
          <w:rPrChange w:id="116" w:author="Fang, Rong" w:date="2019-11-13T13:41:00Z">
            <w:rPr>
              <w:kern w:val="0"/>
              <w:sz w:val="28"/>
              <w:szCs w:val="28"/>
            </w:rPr>
          </w:rPrChange>
        </w:rPr>
        <w:t>s</w:t>
      </w:r>
      <w:r w:rsidR="00427CB3" w:rsidRPr="00956E02">
        <w:rPr>
          <w:kern w:val="0"/>
          <w:sz w:val="28"/>
          <w:szCs w:val="28"/>
          <w:rPrChange w:id="117" w:author="Fang, Rong" w:date="2019-11-13T13:41:00Z">
            <w:rPr>
              <w:kern w:val="0"/>
              <w:sz w:val="28"/>
              <w:szCs w:val="28"/>
            </w:rPr>
          </w:rPrChange>
        </w:rPr>
        <w:t xml:space="preserve"> of </w:t>
      </w:r>
      <w:r w:rsidR="00224803" w:rsidRPr="00956E02">
        <w:rPr>
          <w:b/>
          <w:kern w:val="0"/>
          <w:sz w:val="28"/>
          <w:szCs w:val="28"/>
          <w:rPrChange w:id="118" w:author="Fang, Rong" w:date="2019-11-13T13:41:00Z">
            <w:rPr>
              <w:b/>
              <w:kern w:val="0"/>
              <w:sz w:val="28"/>
              <w:szCs w:val="28"/>
            </w:rPr>
          </w:rPrChange>
        </w:rPr>
        <w:t xml:space="preserve">the </w:t>
      </w:r>
      <w:r w:rsidR="00427CB3" w:rsidRPr="00956E02">
        <w:rPr>
          <w:kern w:val="0"/>
          <w:sz w:val="28"/>
          <w:szCs w:val="28"/>
          <w:rPrChange w:id="119" w:author="Fang, Rong" w:date="2019-11-13T13:41:00Z">
            <w:rPr>
              <w:kern w:val="0"/>
              <w:sz w:val="28"/>
              <w:szCs w:val="28"/>
            </w:rPr>
          </w:rPrChange>
        </w:rPr>
        <w:t xml:space="preserve">landing </w:t>
      </w:r>
      <w:ins w:id="120" w:author="Fang, Rong" w:date="2019-11-13T13:32:00Z">
        <w:r w:rsidR="00886150" w:rsidRPr="00956E02">
          <w:rPr>
            <w:kern w:val="0"/>
            <w:sz w:val="28"/>
            <w:szCs w:val="28"/>
            <w:rPrChange w:id="121" w:author="Fang, Rong" w:date="2019-11-13T13:41:00Z">
              <w:rPr>
                <w:kern w:val="0"/>
                <w:sz w:val="28"/>
                <w:szCs w:val="28"/>
              </w:rPr>
            </w:rPrChange>
          </w:rPr>
          <w:t>space</w:t>
        </w:r>
      </w:ins>
      <w:del w:id="122" w:author="Fang, Rong" w:date="2019-11-13T13:32:00Z">
        <w:r w:rsidR="00427CB3" w:rsidRPr="00956E02" w:rsidDel="00886150">
          <w:rPr>
            <w:kern w:val="0"/>
            <w:sz w:val="28"/>
            <w:szCs w:val="28"/>
            <w:rPrChange w:id="123" w:author="Fang, Rong" w:date="2019-11-13T13:41:00Z">
              <w:rPr>
                <w:kern w:val="0"/>
                <w:sz w:val="28"/>
                <w:szCs w:val="28"/>
              </w:rPr>
            </w:rPrChange>
          </w:rPr>
          <w:delText>grou</w:delText>
        </w:r>
      </w:del>
      <w:del w:id="124" w:author="Fang, Rong" w:date="2019-11-13T13:33:00Z">
        <w:r w:rsidR="00427CB3" w:rsidRPr="00956E02" w:rsidDel="00886150">
          <w:rPr>
            <w:kern w:val="0"/>
            <w:sz w:val="28"/>
            <w:szCs w:val="28"/>
            <w:rPrChange w:id="125" w:author="Fang, Rong" w:date="2019-11-13T13:41:00Z">
              <w:rPr>
                <w:kern w:val="0"/>
                <w:sz w:val="28"/>
                <w:szCs w:val="28"/>
              </w:rPr>
            </w:rPrChange>
          </w:rPr>
          <w:delText>nd</w:delText>
        </w:r>
      </w:del>
      <w:r w:rsidR="00427CB3" w:rsidRPr="00956E02">
        <w:rPr>
          <w:kern w:val="0"/>
          <w:sz w:val="28"/>
          <w:szCs w:val="28"/>
          <w:rPrChange w:id="126" w:author="Fang, Rong" w:date="2019-11-13T13:41:00Z">
            <w:rPr>
              <w:kern w:val="0"/>
              <w:sz w:val="28"/>
              <w:szCs w:val="28"/>
            </w:rPr>
          </w:rPrChange>
        </w:rPr>
        <w:t xml:space="preserve">.  </w:t>
      </w:r>
      <w:r w:rsidR="00A632EE" w:rsidRPr="00956E02">
        <w:rPr>
          <w:kern w:val="0"/>
          <w:sz w:val="28"/>
          <w:szCs w:val="28"/>
          <w:rPrChange w:id="127" w:author="Fang, Rong" w:date="2019-11-13T13:41:00Z">
            <w:rPr>
              <w:kern w:val="0"/>
              <w:sz w:val="28"/>
              <w:szCs w:val="28"/>
            </w:rPr>
          </w:rPrChange>
        </w:rPr>
        <w:t>Yet</w:t>
      </w:r>
      <w:r w:rsidR="005A6A9A" w:rsidRPr="00956E02">
        <w:rPr>
          <w:kern w:val="0"/>
          <w:sz w:val="28"/>
          <w:szCs w:val="28"/>
          <w:rPrChange w:id="128" w:author="Fang, Rong" w:date="2019-11-13T13:41:00Z">
            <w:rPr>
              <w:kern w:val="0"/>
              <w:sz w:val="28"/>
              <w:szCs w:val="28"/>
            </w:rPr>
          </w:rPrChange>
        </w:rPr>
        <w:t xml:space="preserve">, just </w:t>
      </w:r>
      <w:r w:rsidR="002F19A7" w:rsidRPr="00956E02">
        <w:rPr>
          <w:kern w:val="0"/>
          <w:sz w:val="28"/>
          <w:szCs w:val="28"/>
          <w:rPrChange w:id="129" w:author="Fang, Rong" w:date="2019-11-13T13:41:00Z">
            <w:rPr>
              <w:kern w:val="0"/>
              <w:sz w:val="28"/>
              <w:szCs w:val="28"/>
            </w:rPr>
          </w:rPrChange>
        </w:rPr>
        <w:t xml:space="preserve">like </w:t>
      </w:r>
      <w:r w:rsidR="005A6A9A" w:rsidRPr="00956E02">
        <w:rPr>
          <w:kern w:val="0"/>
          <w:sz w:val="28"/>
          <w:szCs w:val="28"/>
          <w:rPrChange w:id="130" w:author="Fang, Rong" w:date="2019-11-13T13:41:00Z">
            <w:rPr>
              <w:kern w:val="0"/>
              <w:sz w:val="28"/>
              <w:szCs w:val="28"/>
            </w:rPr>
          </w:rPrChange>
        </w:rPr>
        <w:t xml:space="preserve">the </w:t>
      </w:r>
      <w:r w:rsidR="002F19A7" w:rsidRPr="00956E02">
        <w:rPr>
          <w:kern w:val="0"/>
          <w:sz w:val="28"/>
          <w:szCs w:val="28"/>
          <w:rPrChange w:id="131" w:author="Fang, Rong" w:date="2019-11-13T13:41:00Z">
            <w:rPr>
              <w:kern w:val="0"/>
              <w:sz w:val="28"/>
              <w:szCs w:val="28"/>
            </w:rPr>
          </w:rPrChange>
        </w:rPr>
        <w:t>pilot</w:t>
      </w:r>
      <w:ins w:id="132" w:author="Fang, Rong" w:date="2019-11-13T13:33:00Z">
        <w:r w:rsidR="00886150" w:rsidRPr="00956E02">
          <w:rPr>
            <w:kern w:val="0"/>
            <w:sz w:val="28"/>
            <w:szCs w:val="28"/>
            <w:rPrChange w:id="133" w:author="Fang, Rong" w:date="2019-11-13T13:41:00Z">
              <w:rPr>
                <w:kern w:val="0"/>
                <w:sz w:val="28"/>
                <w:szCs w:val="28"/>
              </w:rPr>
            </w:rPrChange>
          </w:rPr>
          <w:t xml:space="preserve"> in this </w:t>
        </w:r>
      </w:ins>
      <w:del w:id="134" w:author="Fang, Rong" w:date="2019-11-13T13:36:00Z">
        <w:r w:rsidR="002F19A7" w:rsidRPr="00956E02" w:rsidDel="00EC7B19">
          <w:rPr>
            <w:kern w:val="0"/>
            <w:sz w:val="28"/>
            <w:szCs w:val="28"/>
            <w:rPrChange w:id="135" w:author="Fang, Rong" w:date="2019-11-13T13:41:00Z">
              <w:rPr>
                <w:kern w:val="0"/>
                <w:sz w:val="28"/>
                <w:szCs w:val="28"/>
              </w:rPr>
            </w:rPrChange>
          </w:rPr>
          <w:delText>,</w:delText>
        </w:r>
      </w:del>
      <w:ins w:id="136" w:author="Fang, Rong" w:date="2019-11-13T13:36:00Z">
        <w:r w:rsidR="00EC7B19" w:rsidRPr="00956E02">
          <w:rPr>
            <w:kern w:val="0"/>
            <w:sz w:val="28"/>
            <w:szCs w:val="28"/>
            <w:rPrChange w:id="137" w:author="Fang, Rong" w:date="2019-11-13T13:41:00Z">
              <w:rPr>
                <w:kern w:val="0"/>
                <w:sz w:val="28"/>
                <w:szCs w:val="28"/>
              </w:rPr>
            </w:rPrChange>
          </w:rPr>
          <w:t>article,</w:t>
        </w:r>
      </w:ins>
      <w:r w:rsidR="002F19A7" w:rsidRPr="00956E02">
        <w:rPr>
          <w:kern w:val="0"/>
          <w:sz w:val="28"/>
          <w:szCs w:val="28"/>
          <w:rPrChange w:id="138" w:author="Fang, Rong" w:date="2019-11-13T13:41:00Z">
            <w:rPr>
              <w:kern w:val="0"/>
              <w:sz w:val="28"/>
              <w:szCs w:val="28"/>
            </w:rPr>
          </w:rPrChange>
        </w:rPr>
        <w:t xml:space="preserve"> Captain</w:t>
      </w:r>
      <w:r w:rsidR="005A6A9A" w:rsidRPr="00956E02">
        <w:rPr>
          <w:sz w:val="28"/>
          <w:szCs w:val="28"/>
          <w:rPrChange w:id="139" w:author="Fang, Rong" w:date="2019-11-13T13:41:00Z">
            <w:rPr>
              <w:sz w:val="28"/>
              <w:szCs w:val="28"/>
            </w:rPr>
          </w:rPrChange>
        </w:rPr>
        <w:t xml:space="preserve"> Ben </w:t>
      </w:r>
      <w:r w:rsidR="002F19A7" w:rsidRPr="00956E02">
        <w:rPr>
          <w:sz w:val="28"/>
          <w:szCs w:val="28"/>
          <w:rPrChange w:id="140" w:author="Fang, Rong" w:date="2019-11-13T13:41:00Z">
            <w:rPr>
              <w:sz w:val="28"/>
              <w:szCs w:val="28"/>
            </w:rPr>
          </w:rPrChange>
        </w:rPr>
        <w:t xml:space="preserve">Fawcett, </w:t>
      </w:r>
      <w:del w:id="141" w:author="Fang, Rong" w:date="2019-11-13T13:33:00Z">
        <w:r w:rsidR="002F19A7" w:rsidRPr="00956E02" w:rsidDel="00886150">
          <w:rPr>
            <w:sz w:val="28"/>
            <w:szCs w:val="28"/>
            <w:rPrChange w:id="142" w:author="Fang, Rong" w:date="2019-11-13T13:41:00Z">
              <w:rPr>
                <w:sz w:val="28"/>
                <w:szCs w:val="28"/>
              </w:rPr>
            </w:rPrChange>
          </w:rPr>
          <w:delText>in</w:delText>
        </w:r>
        <w:r w:rsidR="005A6A9A" w:rsidRPr="00956E02" w:rsidDel="00886150">
          <w:rPr>
            <w:sz w:val="28"/>
            <w:szCs w:val="28"/>
            <w:rPrChange w:id="143" w:author="Fang, Rong" w:date="2019-11-13T13:41:00Z">
              <w:rPr>
                <w:sz w:val="28"/>
                <w:szCs w:val="28"/>
              </w:rPr>
            </w:rPrChange>
          </w:rPr>
          <w:delText xml:space="preserve"> this </w:delText>
        </w:r>
        <w:r w:rsidR="002F19A7" w:rsidRPr="00956E02" w:rsidDel="00886150">
          <w:rPr>
            <w:sz w:val="28"/>
            <w:szCs w:val="28"/>
            <w:rPrChange w:id="144" w:author="Fang, Rong" w:date="2019-11-13T13:41:00Z">
              <w:rPr>
                <w:sz w:val="28"/>
                <w:szCs w:val="28"/>
              </w:rPr>
            </w:rPrChange>
          </w:rPr>
          <w:delText>passage,</w:delText>
        </w:r>
        <w:r w:rsidR="005A6A9A" w:rsidRPr="00956E02" w:rsidDel="00886150">
          <w:rPr>
            <w:sz w:val="28"/>
            <w:szCs w:val="28"/>
            <w:rPrChange w:id="145" w:author="Fang, Rong" w:date="2019-11-13T13:41:00Z">
              <w:rPr>
                <w:sz w:val="28"/>
                <w:szCs w:val="28"/>
              </w:rPr>
            </w:rPrChange>
          </w:rPr>
          <w:delText xml:space="preserve"> </w:delText>
        </w:r>
      </w:del>
      <w:r w:rsidR="005A6A9A" w:rsidRPr="00956E02">
        <w:rPr>
          <w:sz w:val="28"/>
          <w:szCs w:val="28"/>
          <w:rPrChange w:id="146" w:author="Fang, Rong" w:date="2019-11-13T13:41:00Z">
            <w:rPr>
              <w:sz w:val="28"/>
              <w:szCs w:val="28"/>
            </w:rPr>
          </w:rPrChange>
        </w:rPr>
        <w:t xml:space="preserve">it is important </w:t>
      </w:r>
      <w:ins w:id="147" w:author="Fang, Rong" w:date="2019-11-13T13:33:00Z">
        <w:r w:rsidR="00886150" w:rsidRPr="00956E02">
          <w:rPr>
            <w:sz w:val="28"/>
            <w:szCs w:val="28"/>
            <w:rPrChange w:id="148" w:author="Fang, Rong" w:date="2019-11-13T13:41:00Z">
              <w:rPr>
                <w:sz w:val="28"/>
                <w:szCs w:val="28"/>
              </w:rPr>
            </w:rPrChange>
          </w:rPr>
          <w:t xml:space="preserve">for </w:t>
        </w:r>
      </w:ins>
      <w:ins w:id="149" w:author="Fang, Rong" w:date="2019-11-13T13:35:00Z">
        <w:r w:rsidR="004B6D90" w:rsidRPr="00956E02">
          <w:rPr>
            <w:sz w:val="28"/>
            <w:szCs w:val="28"/>
            <w:rPrChange w:id="150" w:author="Fang, Rong" w:date="2019-11-13T13:41:00Z">
              <w:rPr>
                <w:sz w:val="28"/>
                <w:szCs w:val="28"/>
              </w:rPr>
            </w:rPrChange>
          </w:rPr>
          <w:t xml:space="preserve">a </w:t>
        </w:r>
      </w:ins>
      <w:ins w:id="151" w:author="Fang, Rong" w:date="2019-11-13T13:34:00Z">
        <w:r w:rsidR="004B6D90" w:rsidRPr="00956E02">
          <w:rPr>
            <w:sz w:val="28"/>
            <w:szCs w:val="28"/>
            <w:rPrChange w:id="152" w:author="Fang, Rong" w:date="2019-11-13T13:41:00Z">
              <w:rPr>
                <w:sz w:val="28"/>
                <w:szCs w:val="28"/>
              </w:rPr>
            </w:rPrChange>
          </w:rPr>
          <w:t>p</w:t>
        </w:r>
      </w:ins>
      <w:ins w:id="153" w:author="Fang, Rong" w:date="2019-11-13T13:40:00Z">
        <w:r w:rsidR="009459B7" w:rsidRPr="00956E02">
          <w:rPr>
            <w:sz w:val="28"/>
            <w:szCs w:val="28"/>
            <w:rPrChange w:id="154" w:author="Fang, Rong" w:date="2019-11-13T13:41:00Z">
              <w:rPr>
                <w:sz w:val="28"/>
                <w:szCs w:val="28"/>
              </w:rPr>
            </w:rPrChange>
          </w:rPr>
          <w:t>ilot</w:t>
        </w:r>
      </w:ins>
      <w:ins w:id="155" w:author="Fang, Rong" w:date="2019-11-13T13:34:00Z">
        <w:r w:rsidR="00886150" w:rsidRPr="00956E02">
          <w:rPr>
            <w:sz w:val="28"/>
            <w:szCs w:val="28"/>
            <w:rPrChange w:id="156" w:author="Fang, Rong" w:date="2019-11-13T13:41:00Z">
              <w:rPr>
                <w:sz w:val="28"/>
                <w:szCs w:val="28"/>
              </w:rPr>
            </w:rPrChange>
          </w:rPr>
          <w:t xml:space="preserve"> </w:t>
        </w:r>
      </w:ins>
      <w:ins w:id="157" w:author="Fang, Rong" w:date="2019-11-13T13:33:00Z">
        <w:r w:rsidR="00886150" w:rsidRPr="00956E02">
          <w:rPr>
            <w:sz w:val="28"/>
            <w:szCs w:val="28"/>
            <w:rPrChange w:id="158" w:author="Fang, Rong" w:date="2019-11-13T13:41:00Z">
              <w:rPr>
                <w:sz w:val="28"/>
                <w:szCs w:val="28"/>
              </w:rPr>
            </w:rPrChange>
          </w:rPr>
          <w:t>to</w:t>
        </w:r>
      </w:ins>
      <w:del w:id="159" w:author="Fang, Rong" w:date="2019-11-13T13:33:00Z">
        <w:r w:rsidR="005A6A9A" w:rsidRPr="00956E02" w:rsidDel="00886150">
          <w:rPr>
            <w:sz w:val="28"/>
            <w:szCs w:val="28"/>
            <w:rPrChange w:id="160" w:author="Fang, Rong" w:date="2019-11-13T13:41:00Z">
              <w:rPr>
                <w:sz w:val="28"/>
                <w:szCs w:val="28"/>
              </w:rPr>
            </w:rPrChange>
          </w:rPr>
          <w:delText>to</w:delText>
        </w:r>
      </w:del>
      <w:r w:rsidR="005A6A9A" w:rsidRPr="00956E02">
        <w:rPr>
          <w:sz w:val="28"/>
          <w:szCs w:val="28"/>
          <w:rPrChange w:id="161" w:author="Fang, Rong" w:date="2019-11-13T13:41:00Z">
            <w:rPr>
              <w:sz w:val="28"/>
              <w:szCs w:val="28"/>
            </w:rPr>
          </w:rPrChange>
        </w:rPr>
        <w:t xml:space="preserve"> know the limitation of </w:t>
      </w:r>
      <w:ins w:id="162" w:author="Fang, Rong" w:date="2019-11-13T13:34:00Z">
        <w:r w:rsidR="004B6D90" w:rsidRPr="00956E02">
          <w:rPr>
            <w:sz w:val="28"/>
            <w:szCs w:val="28"/>
            <w:rPrChange w:id="163" w:author="Fang, Rong" w:date="2019-11-13T13:41:00Z">
              <w:rPr>
                <w:sz w:val="28"/>
                <w:szCs w:val="28"/>
              </w:rPr>
            </w:rPrChange>
          </w:rPr>
          <w:t xml:space="preserve">a </w:t>
        </w:r>
      </w:ins>
      <w:del w:id="164" w:author="Fang, Rong" w:date="2019-11-13T13:34:00Z">
        <w:r w:rsidR="005A6A9A" w:rsidRPr="00956E02" w:rsidDel="004B6D90">
          <w:rPr>
            <w:sz w:val="28"/>
            <w:szCs w:val="28"/>
            <w:rPrChange w:id="165" w:author="Fang, Rong" w:date="2019-11-13T13:41:00Z">
              <w:rPr>
                <w:sz w:val="28"/>
                <w:szCs w:val="28"/>
              </w:rPr>
            </w:rPrChange>
          </w:rPr>
          <w:delText xml:space="preserve">his </w:delText>
        </w:r>
      </w:del>
      <w:ins w:id="166" w:author="Fang, Rong" w:date="2019-11-13T13:34:00Z">
        <w:r w:rsidR="004B6D90" w:rsidRPr="00956E02">
          <w:rPr>
            <w:sz w:val="28"/>
            <w:szCs w:val="28"/>
            <w:rPrChange w:id="167" w:author="Fang, Rong" w:date="2019-11-13T13:41:00Z">
              <w:rPr>
                <w:sz w:val="28"/>
                <w:szCs w:val="28"/>
              </w:rPr>
            </w:rPrChange>
          </w:rPr>
          <w:t>certain</w:t>
        </w:r>
        <w:r w:rsidR="004B6D90" w:rsidRPr="00956E02">
          <w:rPr>
            <w:sz w:val="28"/>
            <w:szCs w:val="28"/>
            <w:rPrChange w:id="168" w:author="Fang, Rong" w:date="2019-11-13T13:41:00Z">
              <w:rPr>
                <w:sz w:val="28"/>
                <w:szCs w:val="28"/>
              </w:rPr>
            </w:rPrChange>
          </w:rPr>
          <w:t xml:space="preserve"> </w:t>
        </w:r>
      </w:ins>
      <w:r w:rsidR="005A6A9A" w:rsidRPr="00956E02">
        <w:rPr>
          <w:sz w:val="28"/>
          <w:szCs w:val="28"/>
          <w:rPrChange w:id="169" w:author="Fang, Rong" w:date="2019-11-13T13:41:00Z">
            <w:rPr>
              <w:sz w:val="28"/>
              <w:szCs w:val="28"/>
            </w:rPr>
          </w:rPrChange>
        </w:rPr>
        <w:t>plan</w:t>
      </w:r>
      <w:r w:rsidR="002F19A7" w:rsidRPr="00956E02">
        <w:rPr>
          <w:sz w:val="28"/>
          <w:szCs w:val="28"/>
          <w:rPrChange w:id="170" w:author="Fang, Rong" w:date="2019-11-13T13:41:00Z">
            <w:rPr>
              <w:sz w:val="28"/>
              <w:szCs w:val="28"/>
            </w:rPr>
          </w:rPrChange>
        </w:rPr>
        <w:t>e</w:t>
      </w:r>
      <w:r w:rsidR="005A6A9A" w:rsidRPr="00956E02">
        <w:rPr>
          <w:sz w:val="28"/>
          <w:szCs w:val="28"/>
          <w:rPrChange w:id="171" w:author="Fang, Rong" w:date="2019-11-13T13:41:00Z">
            <w:rPr>
              <w:sz w:val="28"/>
              <w:szCs w:val="28"/>
            </w:rPr>
          </w:rPrChange>
        </w:rPr>
        <w:t xml:space="preserve"> and </w:t>
      </w:r>
      <w:ins w:id="172" w:author="Fang, Rong" w:date="2019-11-13T13:35:00Z">
        <w:r w:rsidR="004B6D90" w:rsidRPr="00956E02">
          <w:rPr>
            <w:sz w:val="28"/>
            <w:szCs w:val="28"/>
            <w:rPrChange w:id="173" w:author="Fang, Rong" w:date="2019-11-13T13:41:00Z">
              <w:rPr>
                <w:sz w:val="28"/>
                <w:szCs w:val="28"/>
              </w:rPr>
            </w:rPrChange>
          </w:rPr>
          <w:t xml:space="preserve">never </w:t>
        </w:r>
      </w:ins>
      <w:del w:id="174" w:author="Fang, Rong" w:date="2019-11-13T13:35:00Z">
        <w:r w:rsidR="005A6A9A" w:rsidRPr="00956E02" w:rsidDel="004B6D90">
          <w:rPr>
            <w:sz w:val="28"/>
            <w:szCs w:val="28"/>
            <w:rPrChange w:id="175" w:author="Fang, Rong" w:date="2019-11-13T13:41:00Z">
              <w:rPr>
                <w:sz w:val="28"/>
                <w:szCs w:val="28"/>
              </w:rPr>
            </w:rPrChange>
          </w:rPr>
          <w:delText xml:space="preserve">not </w:delText>
        </w:r>
      </w:del>
      <w:ins w:id="176" w:author="Fang, Rong" w:date="2019-11-13T13:35:00Z">
        <w:r w:rsidR="004B6D90" w:rsidRPr="00956E02">
          <w:rPr>
            <w:sz w:val="28"/>
            <w:szCs w:val="28"/>
            <w:rPrChange w:id="177" w:author="Fang, Rong" w:date="2019-11-13T13:41:00Z">
              <w:rPr>
                <w:sz w:val="28"/>
                <w:szCs w:val="28"/>
              </w:rPr>
            </w:rPrChange>
          </w:rPr>
          <w:t xml:space="preserve">to </w:t>
        </w:r>
      </w:ins>
      <w:r w:rsidR="005A6A9A" w:rsidRPr="00956E02">
        <w:rPr>
          <w:sz w:val="28"/>
          <w:szCs w:val="28"/>
          <w:rPrChange w:id="178" w:author="Fang, Rong" w:date="2019-11-13T13:41:00Z">
            <w:rPr>
              <w:sz w:val="28"/>
              <w:szCs w:val="28"/>
            </w:rPr>
          </w:rPrChange>
        </w:rPr>
        <w:t>take risk</w:t>
      </w:r>
      <w:r w:rsidR="001C220C" w:rsidRPr="00956E02">
        <w:rPr>
          <w:b/>
          <w:sz w:val="28"/>
          <w:szCs w:val="28"/>
          <w:rPrChange w:id="179" w:author="Fang, Rong" w:date="2019-11-13T13:41:00Z">
            <w:rPr>
              <w:b/>
              <w:sz w:val="28"/>
              <w:szCs w:val="28"/>
            </w:rPr>
          </w:rPrChange>
        </w:rPr>
        <w:t>s</w:t>
      </w:r>
      <w:r w:rsidR="005A6A9A" w:rsidRPr="00956E02">
        <w:rPr>
          <w:sz w:val="28"/>
          <w:szCs w:val="28"/>
          <w:rPrChange w:id="180" w:author="Fang, Rong" w:date="2019-11-13T13:41:00Z">
            <w:rPr>
              <w:sz w:val="28"/>
              <w:szCs w:val="28"/>
            </w:rPr>
          </w:rPrChange>
        </w:rPr>
        <w:t xml:space="preserve"> beyond </w:t>
      </w:r>
      <w:r w:rsidR="002F19A7" w:rsidRPr="00956E02">
        <w:rPr>
          <w:sz w:val="28"/>
          <w:szCs w:val="28"/>
          <w:rPrChange w:id="181" w:author="Fang, Rong" w:date="2019-11-13T13:41:00Z">
            <w:rPr>
              <w:sz w:val="28"/>
              <w:szCs w:val="28"/>
            </w:rPr>
          </w:rPrChange>
        </w:rPr>
        <w:t>the plane’s</w:t>
      </w:r>
      <w:r w:rsidR="005A6A9A" w:rsidRPr="00956E02">
        <w:rPr>
          <w:sz w:val="28"/>
          <w:szCs w:val="28"/>
          <w:rPrChange w:id="182" w:author="Fang, Rong" w:date="2019-11-13T13:41:00Z">
            <w:rPr>
              <w:sz w:val="28"/>
              <w:szCs w:val="28"/>
            </w:rPr>
          </w:rPrChange>
        </w:rPr>
        <w:t xml:space="preserve"> </w:t>
      </w:r>
      <w:r w:rsidR="005A6A9A" w:rsidRPr="00956E02">
        <w:rPr>
          <w:sz w:val="28"/>
          <w:szCs w:val="28"/>
          <w:rPrChange w:id="183" w:author="Fang, Rong" w:date="2019-11-13T13:41:00Z">
            <w:rPr>
              <w:sz w:val="28"/>
              <w:szCs w:val="28"/>
            </w:rPr>
          </w:rPrChange>
        </w:rPr>
        <w:lastRenderedPageBreak/>
        <w:t>capa</w:t>
      </w:r>
      <w:ins w:id="184" w:author="Fang, Rong" w:date="2019-11-13T13:36:00Z">
        <w:r w:rsidR="00EC7B19" w:rsidRPr="00956E02">
          <w:rPr>
            <w:sz w:val="28"/>
            <w:szCs w:val="28"/>
            <w:rPrChange w:id="185" w:author="Fang, Rong" w:date="2019-11-13T13:41:00Z">
              <w:rPr>
                <w:sz w:val="28"/>
                <w:szCs w:val="28"/>
              </w:rPr>
            </w:rPrChange>
          </w:rPr>
          <w:t>bility</w:t>
        </w:r>
      </w:ins>
      <w:del w:id="186" w:author="Fang, Rong" w:date="2019-11-13T13:36:00Z">
        <w:r w:rsidR="005A6A9A" w:rsidRPr="00956E02" w:rsidDel="00EC7B19">
          <w:rPr>
            <w:sz w:val="28"/>
            <w:szCs w:val="28"/>
            <w:rPrChange w:id="187" w:author="Fang, Rong" w:date="2019-11-13T13:41:00Z">
              <w:rPr>
                <w:sz w:val="28"/>
                <w:szCs w:val="28"/>
              </w:rPr>
            </w:rPrChange>
          </w:rPr>
          <w:delText>city</w:delText>
        </w:r>
      </w:del>
      <w:r w:rsidR="005A6A9A" w:rsidRPr="00956E02">
        <w:rPr>
          <w:sz w:val="28"/>
          <w:szCs w:val="28"/>
          <w:rPrChange w:id="188" w:author="Fang, Rong" w:date="2019-11-13T13:41:00Z">
            <w:rPr>
              <w:sz w:val="28"/>
              <w:szCs w:val="28"/>
            </w:rPr>
          </w:rPrChange>
        </w:rPr>
        <w:t>.</w:t>
      </w:r>
    </w:p>
    <w:p w:rsidR="00EF0CA1" w:rsidRPr="00956E02" w:rsidDel="00EC7B19" w:rsidRDefault="005A6A9A" w:rsidP="00427CB3">
      <w:pPr>
        <w:autoSpaceDE w:val="0"/>
        <w:autoSpaceDN w:val="0"/>
        <w:adjustRightInd w:val="0"/>
        <w:spacing w:line="480" w:lineRule="auto"/>
        <w:jc w:val="left"/>
        <w:rPr>
          <w:del w:id="189" w:author="Fang, Rong" w:date="2019-11-13T13:36:00Z"/>
          <w:kern w:val="0"/>
          <w:sz w:val="28"/>
          <w:szCs w:val="28"/>
          <w:rPrChange w:id="190" w:author="Fang, Rong" w:date="2019-11-13T13:41:00Z">
            <w:rPr>
              <w:del w:id="191" w:author="Fang, Rong" w:date="2019-11-13T13:36:00Z"/>
              <w:kern w:val="0"/>
              <w:sz w:val="28"/>
              <w:szCs w:val="28"/>
            </w:rPr>
          </w:rPrChange>
        </w:rPr>
      </w:pPr>
      <w:del w:id="192" w:author="Fang, Rong" w:date="2019-11-13T13:36:00Z">
        <w:r w:rsidRPr="00956E02" w:rsidDel="00EC7B19">
          <w:rPr>
            <w:sz w:val="28"/>
            <w:szCs w:val="28"/>
            <w:rPrChange w:id="193" w:author="Fang, Rong" w:date="2019-11-13T13:41:00Z">
              <w:rPr>
                <w:sz w:val="28"/>
                <w:szCs w:val="28"/>
              </w:rPr>
            </w:rPrChange>
          </w:rPr>
          <w:delText>[23</w:delText>
        </w:r>
        <w:r w:rsidR="0082458B" w:rsidRPr="00956E02" w:rsidDel="00EC7B19">
          <w:rPr>
            <w:sz w:val="28"/>
            <w:szCs w:val="28"/>
            <w:rPrChange w:id="194" w:author="Fang, Rong" w:date="2019-11-13T13:41:00Z">
              <w:rPr>
                <w:sz w:val="28"/>
                <w:szCs w:val="28"/>
              </w:rPr>
            </w:rPrChange>
          </w:rPr>
          <w:delText>4</w:delText>
        </w:r>
        <w:r w:rsidRPr="00956E02" w:rsidDel="00EC7B19">
          <w:rPr>
            <w:sz w:val="28"/>
            <w:szCs w:val="28"/>
            <w:rPrChange w:id="195" w:author="Fang, Rong" w:date="2019-11-13T13:41:00Z">
              <w:rPr>
                <w:sz w:val="28"/>
                <w:szCs w:val="28"/>
              </w:rPr>
            </w:rPrChange>
          </w:rPr>
          <w:delText>]</w:delText>
        </w:r>
      </w:del>
    </w:p>
    <w:p w:rsidR="004A0B1F" w:rsidRPr="00956E02" w:rsidRDefault="004A0B1F" w:rsidP="00427CB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kern w:val="0"/>
          <w:sz w:val="28"/>
          <w:szCs w:val="28"/>
          <w:rPrChange w:id="196" w:author="Fang, Rong" w:date="2019-11-13T13:41:00Z">
            <w:rPr>
              <w:rFonts w:ascii="Arial" w:hAnsi="Arial" w:cs="Arial"/>
              <w:kern w:val="0"/>
              <w:sz w:val="28"/>
              <w:szCs w:val="28"/>
            </w:rPr>
          </w:rPrChange>
        </w:rPr>
      </w:pPr>
    </w:p>
    <w:p w:rsidR="004A0B1F" w:rsidRPr="00EF0CA1" w:rsidRDefault="004A0B1F" w:rsidP="00EF0CA1">
      <w:pPr>
        <w:autoSpaceDE w:val="0"/>
        <w:autoSpaceDN w:val="0"/>
        <w:adjustRightInd w:val="0"/>
        <w:spacing w:line="480" w:lineRule="auto"/>
        <w:jc w:val="left"/>
        <w:rPr>
          <w:rFonts w:ascii="SimSun" w:cs="SimSun"/>
          <w:kern w:val="0"/>
          <w:sz w:val="28"/>
          <w:szCs w:val="28"/>
        </w:rPr>
      </w:pPr>
    </w:p>
    <w:p w:rsidR="00EF0CA1" w:rsidRPr="00EF0CA1" w:rsidRDefault="00EF0CA1" w:rsidP="00EF0CA1">
      <w:pPr>
        <w:pStyle w:val="NormalWeb"/>
        <w:spacing w:line="480" w:lineRule="auto"/>
        <w:rPr>
          <w:sz w:val="32"/>
          <w:szCs w:val="32"/>
        </w:rPr>
      </w:pPr>
      <w:r w:rsidRPr="00EF0CA1">
        <w:rPr>
          <w:sz w:val="32"/>
          <w:szCs w:val="32"/>
        </w:rPr>
        <w:t>Lesson 29 Taxi!</w:t>
      </w:r>
    </w:p>
    <w:p w:rsidR="00EF0CA1" w:rsidRPr="00EF0CA1" w:rsidRDefault="00EF0CA1" w:rsidP="00A869B0">
      <w:pPr>
        <w:pStyle w:val="NormalWeb"/>
        <w:spacing w:line="480" w:lineRule="auto"/>
        <w:rPr>
          <w:rFonts w:ascii="SimSun" w:cs="SimSun"/>
          <w:sz w:val="32"/>
          <w:szCs w:val="32"/>
        </w:rPr>
      </w:pPr>
      <w:r w:rsidRPr="00EF0CA1">
        <w:rPr>
          <w:rFonts w:ascii="MS Gothic" w:eastAsia="MS Gothic" w:hAnsi="MS Gothic" w:cs="MS Gothic" w:hint="eastAsia"/>
          <w:sz w:val="32"/>
          <w:szCs w:val="32"/>
        </w:rPr>
        <w:t xml:space="preserve">　　</w:t>
      </w:r>
      <w:r w:rsidRPr="00EF0CA1">
        <w:rPr>
          <w:sz w:val="32"/>
          <w:szCs w:val="32"/>
        </w:rPr>
        <w:t xml:space="preserve">Captain Ben Fawcett has bought an unusual taxi and has begun a new service. The 'taxi' is a small Swiss </w:t>
      </w:r>
      <w:proofErr w:type="spellStart"/>
      <w:r w:rsidRPr="00EF0CA1">
        <w:rPr>
          <w:sz w:val="32"/>
          <w:szCs w:val="32"/>
        </w:rPr>
        <w:t>aeroplane</w:t>
      </w:r>
      <w:proofErr w:type="spellEnd"/>
      <w:r w:rsidRPr="00EF0CA1">
        <w:rPr>
          <w:sz w:val="32"/>
          <w:szCs w:val="32"/>
        </w:rPr>
        <w:t xml:space="preserve"> called a 'Pilatus Porter'. This wonderful plane can carry seven passengers. The most surprising thing about it, however, is that it can land anywhere: on snow, water, or even on a ploughed field. Captain Fawcett's first passenger was a doctor who flew from Birmingham to a lonely village in the Welsh mountains. Since then, Captain Fawcett has flown passengers to many unusual places. Once he landed on the roof of a block of flats and on another occasion, he landed in a deserted car park. Captain Fawcett has just refused a strange request from a businessman. The man wanted to fly to </w:t>
      </w:r>
      <w:proofErr w:type="spellStart"/>
      <w:r w:rsidRPr="00EF0CA1">
        <w:rPr>
          <w:sz w:val="32"/>
          <w:szCs w:val="32"/>
        </w:rPr>
        <w:lastRenderedPageBreak/>
        <w:t>Rockall</w:t>
      </w:r>
      <w:proofErr w:type="spellEnd"/>
      <w:r w:rsidRPr="00EF0CA1">
        <w:rPr>
          <w:sz w:val="32"/>
          <w:szCs w:val="32"/>
        </w:rPr>
        <w:t>, a lonely island in the Atlantic Ocean, but Captain Fawcett did not take him because the trip was too dangerous.</w:t>
      </w:r>
    </w:p>
    <w:p w:rsidR="00EF0CA1" w:rsidRPr="00BA4439" w:rsidRDefault="00EF0CA1" w:rsidP="00EF0CA1"/>
    <w:p w:rsidR="009B3EBE" w:rsidRDefault="009B3EBE"/>
    <w:sectPr w:rsidR="009B3EBE" w:rsidSect="00BA44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ng, Rong">
    <w15:presenceInfo w15:providerId="AD" w15:userId="S-1-5-21-4143748180-1798695764-440435850-3171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A1"/>
    <w:rsid w:val="00091198"/>
    <w:rsid w:val="000C3F7A"/>
    <w:rsid w:val="001C220C"/>
    <w:rsid w:val="00224803"/>
    <w:rsid w:val="00245036"/>
    <w:rsid w:val="002F19A7"/>
    <w:rsid w:val="00427CB3"/>
    <w:rsid w:val="004A0B1F"/>
    <w:rsid w:val="004B6D90"/>
    <w:rsid w:val="005A6A9A"/>
    <w:rsid w:val="00657235"/>
    <w:rsid w:val="00701D55"/>
    <w:rsid w:val="0082458B"/>
    <w:rsid w:val="008712A0"/>
    <w:rsid w:val="00886150"/>
    <w:rsid w:val="009459B7"/>
    <w:rsid w:val="00956E02"/>
    <w:rsid w:val="009623F2"/>
    <w:rsid w:val="00993E70"/>
    <w:rsid w:val="009B3EBE"/>
    <w:rsid w:val="00A632EE"/>
    <w:rsid w:val="00A869B0"/>
    <w:rsid w:val="00D51DE8"/>
    <w:rsid w:val="00DE3765"/>
    <w:rsid w:val="00EC7B19"/>
    <w:rsid w:val="00E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C511"/>
  <w15:chartTrackingRefBased/>
  <w15:docId w15:val="{55EABFCC-CFF5-4F91-980C-E6D992D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CA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CA1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70"/>
    <w:rPr>
      <w:rFonts w:ascii="Segoe UI" w:eastAsia="SimSun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B684C-BA29-4187-ABA7-7E6EDD3B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B1818E9</Template>
  <TotalTime>64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Colleges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23</cp:revision>
  <cp:lastPrinted>2019-11-13T18:27:00Z</cp:lastPrinted>
  <dcterms:created xsi:type="dcterms:W3CDTF">2019-11-06T18:14:00Z</dcterms:created>
  <dcterms:modified xsi:type="dcterms:W3CDTF">2019-11-13T21:43:00Z</dcterms:modified>
</cp:coreProperties>
</file>